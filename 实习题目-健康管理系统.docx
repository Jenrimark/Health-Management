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B6BE0" w14:textId="1E2F9E0E" w:rsidR="003E79BD" w:rsidRDefault="00C14982" w:rsidP="003E2BA2">
      <w:pPr>
        <w:pStyle w:val="1"/>
        <w:spacing w:beforeLines="50" w:before="156" w:after="0"/>
      </w:pPr>
      <w:r>
        <w:rPr>
          <w:rFonts w:hint="eastAsia"/>
        </w:rPr>
        <w:t>题目</w:t>
      </w:r>
      <w:r>
        <w:t>：</w:t>
      </w:r>
      <w:r w:rsidR="003E79BD">
        <w:rPr>
          <w:rFonts w:hint="eastAsia"/>
        </w:rPr>
        <w:t>个人健康管理系统</w:t>
      </w:r>
    </w:p>
    <w:p w14:paraId="48CE4FEF" w14:textId="77777777" w:rsidR="003E79BD" w:rsidRPr="003E79BD" w:rsidRDefault="003E79BD" w:rsidP="003E2BA2"/>
    <w:p w14:paraId="02C1AEB2" w14:textId="77777777" w:rsidR="007A5FAE" w:rsidRDefault="0048368F" w:rsidP="007A5FAE">
      <w:pPr>
        <w:spacing w:beforeLines="50" w:before="156"/>
        <w:rPr>
          <w:b/>
          <w:bCs/>
        </w:rPr>
      </w:pPr>
      <w:bookmarkStart w:id="0" w:name="OLE_LINK1"/>
      <w:r w:rsidRPr="003E2BA2">
        <w:rPr>
          <w:rFonts w:hint="eastAsia"/>
          <w:b/>
          <w:bCs/>
        </w:rPr>
        <w:t>【背景】</w:t>
      </w:r>
      <w:r w:rsidR="007A5FAE">
        <w:rPr>
          <w:rFonts w:hint="eastAsia"/>
          <w:b/>
          <w:bCs/>
        </w:rPr>
        <w:t>：</w:t>
      </w:r>
    </w:p>
    <w:p w14:paraId="497DC4B3" w14:textId="1515DCBB" w:rsidR="007A5FAE" w:rsidRPr="003E79BD" w:rsidRDefault="0048368F" w:rsidP="007A5FAE">
      <w:pPr>
        <w:spacing w:beforeLines="50" w:before="156"/>
      </w:pPr>
      <w:r>
        <w:rPr>
          <w:rFonts w:hint="eastAsia"/>
        </w:rPr>
        <w:t>随着健康中国国家战略持续深化，“</w:t>
      </w:r>
      <w:r w:rsidRPr="0048368F">
        <w:t>健康中国，你我同行</w:t>
      </w:r>
      <w:r>
        <w:rPr>
          <w:rFonts w:hint="eastAsia"/>
        </w:rPr>
        <w:t>”已经拉开了序幕。</w:t>
      </w:r>
      <w:bookmarkEnd w:id="0"/>
      <w:r>
        <w:rPr>
          <w:rFonts w:hint="eastAsia"/>
        </w:rPr>
        <w:t>随着现代人生活节奏加快、压力普遍过大以及不良的生活方式，</w:t>
      </w:r>
      <w:r w:rsidR="003E79BD" w:rsidRPr="003E2BA2">
        <w:rPr>
          <w:rFonts w:hint="eastAsia"/>
        </w:rPr>
        <w:t>慢性非遗传性疾病</w:t>
      </w:r>
      <w:r w:rsidRPr="003E2BA2">
        <w:rPr>
          <w:rFonts w:hint="eastAsia"/>
        </w:rPr>
        <w:t>（例如:糖尿病、高血压、冠心病、脑卒中、癌症...等）</w:t>
      </w:r>
      <w:r>
        <w:rPr>
          <w:rFonts w:hint="eastAsia"/>
        </w:rPr>
        <w:t>这</w:t>
      </w:r>
      <w:r w:rsidR="003E79BD" w:rsidRPr="003E2BA2">
        <w:rPr>
          <w:rFonts w:hint="eastAsia"/>
        </w:rPr>
        <w:t>一大类无法彻底治愈的</w:t>
      </w:r>
      <w:r w:rsidRPr="003E2BA2">
        <w:rPr>
          <w:rFonts w:hint="eastAsia"/>
        </w:rPr>
        <w:t>疾病</w:t>
      </w:r>
      <w:r>
        <w:rPr>
          <w:rFonts w:hint="eastAsia"/>
        </w:rPr>
        <w:t>逐渐年轻化</w:t>
      </w:r>
      <w:r w:rsidRPr="003E2BA2">
        <w:rPr>
          <w:rFonts w:hint="eastAsia"/>
        </w:rPr>
        <w:t>，</w:t>
      </w:r>
      <w:r w:rsidR="003E79BD" w:rsidRPr="003E2BA2">
        <w:rPr>
          <w:rFonts w:hint="eastAsia"/>
        </w:rPr>
        <w:t>严重影响人们的生活质量和对美好生活的体验感受。这些疾病</w:t>
      </w:r>
      <w:r w:rsidRPr="003E2BA2">
        <w:rPr>
          <w:rFonts w:hint="eastAsia"/>
        </w:rPr>
        <w:t>的形成</w:t>
      </w:r>
      <w:r w:rsidR="003E79BD" w:rsidRPr="003E2BA2">
        <w:rPr>
          <w:rFonts w:hint="eastAsia"/>
        </w:rPr>
        <w:t>主要是由我们</w:t>
      </w:r>
      <w:r>
        <w:rPr>
          <w:rFonts w:hint="eastAsia"/>
        </w:rPr>
        <w:t>平时</w:t>
      </w:r>
      <w:r w:rsidR="003E79BD" w:rsidRPr="003E2BA2">
        <w:rPr>
          <w:rFonts w:hint="eastAsia"/>
        </w:rPr>
        <w:t>的生活方式</w:t>
      </w:r>
      <w:r w:rsidR="00415BA5" w:rsidRPr="003E2BA2">
        <w:rPr>
          <w:rFonts w:hint="eastAsia"/>
        </w:rPr>
        <w:t>（阳光、空气、水、营养、运动、睡眠、情绪）</w:t>
      </w:r>
      <w:r w:rsidR="007A5FAE">
        <w:rPr>
          <w:rFonts w:hint="eastAsia"/>
        </w:rPr>
        <w:t>和</w:t>
      </w:r>
      <w:r w:rsidR="00415BA5" w:rsidRPr="003E2BA2">
        <w:rPr>
          <w:rFonts w:hint="eastAsia"/>
        </w:rPr>
        <w:t>三餐饮食造成的。</w:t>
      </w:r>
      <w:r w:rsidRPr="003E2BA2">
        <w:rPr>
          <w:rFonts w:hint="eastAsia"/>
        </w:rPr>
        <w:t>因此，</w:t>
      </w:r>
      <w:r w:rsidR="003E79BD" w:rsidRPr="003E2BA2">
        <w:rPr>
          <w:rFonts w:hint="eastAsia"/>
        </w:rPr>
        <w:t>健康的生活方式+均衡的营养供给，</w:t>
      </w:r>
      <w:r>
        <w:rPr>
          <w:rFonts w:hint="eastAsia"/>
        </w:rPr>
        <w:t>才</w:t>
      </w:r>
      <w:r w:rsidRPr="003E2BA2">
        <w:rPr>
          <w:rFonts w:hint="eastAsia"/>
        </w:rPr>
        <w:t>能够</w:t>
      </w:r>
      <w:r w:rsidR="003E79BD" w:rsidRPr="003E2BA2">
        <w:rPr>
          <w:rFonts w:hint="eastAsia"/>
        </w:rPr>
        <w:t>唤醒人体免疫系统的自我修复能力，</w:t>
      </w:r>
      <w:r w:rsidR="007A5FAE">
        <w:rPr>
          <w:rFonts w:hint="eastAsia"/>
        </w:rPr>
        <w:t>给与细胞充足的能量和营养支持。</w:t>
      </w:r>
      <w:r w:rsidR="007A5FAE" w:rsidRPr="007A5FAE">
        <w:rPr>
          <w:rFonts w:hint="eastAsia"/>
        </w:rPr>
        <w:t>健康</w:t>
      </w:r>
      <w:r w:rsidR="007A5FAE">
        <w:rPr>
          <w:rFonts w:hint="eastAsia"/>
        </w:rPr>
        <w:t>中国目标的达成需要</w:t>
      </w:r>
      <w:r w:rsidR="007A5FAE" w:rsidRPr="007A5FAE">
        <w:rPr>
          <w:rFonts w:hint="eastAsia"/>
        </w:rPr>
        <w:t>每个人</w:t>
      </w:r>
      <w:r w:rsidR="007A5FAE">
        <w:rPr>
          <w:rFonts w:hint="eastAsia"/>
        </w:rPr>
        <w:t>的</w:t>
      </w:r>
      <w:r w:rsidR="007A5FAE" w:rsidRPr="007A5FAE">
        <w:rPr>
          <w:rFonts w:hint="eastAsia"/>
        </w:rPr>
        <w:t>责任和参与</w:t>
      </w:r>
      <w:r w:rsidR="007A5FAE">
        <w:rPr>
          <w:rFonts w:hint="eastAsia"/>
        </w:rPr>
        <w:t>，并</w:t>
      </w:r>
      <w:r w:rsidR="007A5FAE" w:rsidRPr="007A5FAE">
        <w:rPr>
          <w:rFonts w:hint="eastAsia"/>
        </w:rPr>
        <w:t>鼓励</w:t>
      </w:r>
      <w:r w:rsidR="007A5FAE">
        <w:rPr>
          <w:rFonts w:hint="eastAsia"/>
        </w:rPr>
        <w:t>我们</w:t>
      </w:r>
      <w:r w:rsidR="007A5FAE" w:rsidRPr="007A5FAE">
        <w:rPr>
          <w:rFonts w:hint="eastAsia"/>
        </w:rPr>
        <w:t>从现在开始采取行动，为自己的健康和家人的健康做出贡献。</w:t>
      </w:r>
    </w:p>
    <w:p w14:paraId="2AF13FFB" w14:textId="12581AD3" w:rsidR="00C14982" w:rsidRDefault="00C14982" w:rsidP="00972706">
      <w:pPr>
        <w:spacing w:beforeLines="50" w:before="156"/>
      </w:pPr>
      <w:r>
        <w:rPr>
          <w:rFonts w:hint="eastAsia"/>
        </w:rPr>
        <w:t>本项目开发一个在线的</w:t>
      </w:r>
      <w:r w:rsidR="007A5FAE">
        <w:rPr>
          <w:rFonts w:hint="eastAsia"/>
        </w:rPr>
        <w:t>爱健康系统，</w:t>
      </w:r>
      <w:r>
        <w:rPr>
          <w:rFonts w:hint="eastAsia"/>
        </w:rPr>
        <w:t>为注册用户提供</w:t>
      </w:r>
      <w:r w:rsidR="007A5FAE">
        <w:rPr>
          <w:rFonts w:hint="eastAsia"/>
        </w:rPr>
        <w:t>个人健康和营养的管理功能</w:t>
      </w:r>
      <w:r w:rsidR="00C37B36">
        <w:rPr>
          <w:rFonts w:hint="eastAsia"/>
        </w:rPr>
        <w:t>，帮助用户</w:t>
      </w:r>
      <w:r w:rsidR="003E2BA2">
        <w:rPr>
          <w:rFonts w:hint="eastAsia"/>
        </w:rPr>
        <w:t>做好</w:t>
      </w:r>
      <w:r w:rsidR="00C37B36">
        <w:rPr>
          <w:rFonts w:hint="eastAsia"/>
        </w:rPr>
        <w:t>营养、运动</w:t>
      </w:r>
      <w:r w:rsidR="003E2BA2">
        <w:rPr>
          <w:rFonts w:hint="eastAsia"/>
        </w:rPr>
        <w:t>的全面均衡管理。</w:t>
      </w:r>
    </w:p>
    <w:p w14:paraId="043042CC" w14:textId="429A885A" w:rsidR="00C14982" w:rsidRDefault="007A5FAE" w:rsidP="00972706">
      <w:pPr>
        <w:spacing w:beforeLines="50" w:before="156"/>
        <w:rPr>
          <w:b/>
          <w:bCs/>
          <w:sz w:val="22"/>
          <w:szCs w:val="24"/>
        </w:rPr>
      </w:pPr>
      <w:r>
        <w:rPr>
          <w:rFonts w:hint="eastAsia"/>
          <w:b/>
          <w:bCs/>
          <w:sz w:val="22"/>
          <w:szCs w:val="24"/>
        </w:rPr>
        <w:t>【</w:t>
      </w:r>
      <w:r w:rsidR="00C14982" w:rsidRPr="00C14982">
        <w:rPr>
          <w:rFonts w:hint="eastAsia"/>
          <w:b/>
          <w:bCs/>
          <w:sz w:val="22"/>
          <w:szCs w:val="24"/>
        </w:rPr>
        <w:t>基本功能</w:t>
      </w:r>
      <w:r>
        <w:rPr>
          <w:rFonts w:hint="eastAsia"/>
          <w:b/>
          <w:bCs/>
          <w:sz w:val="22"/>
          <w:szCs w:val="24"/>
        </w:rPr>
        <w:t>】</w:t>
      </w:r>
      <w:r w:rsidR="00C14982" w:rsidRPr="00C14982">
        <w:rPr>
          <w:rFonts w:hint="eastAsia"/>
          <w:b/>
          <w:bCs/>
          <w:sz w:val="22"/>
          <w:szCs w:val="24"/>
        </w:rPr>
        <w:t>：</w:t>
      </w:r>
    </w:p>
    <w:p w14:paraId="62CE1613" w14:textId="1E8B78B7" w:rsidR="007A5FAE" w:rsidRDefault="007A5FAE" w:rsidP="007A5FAE">
      <w:r>
        <w:rPr>
          <w:rFonts w:hint="eastAsia"/>
        </w:rPr>
        <w:t>1、管理个人的身体健康基本数据</w:t>
      </w:r>
    </w:p>
    <w:p w14:paraId="1731C3A0" w14:textId="77777777" w:rsidR="007A5FAE" w:rsidRPr="00BF7F85" w:rsidRDefault="007A5FAE" w:rsidP="007A5FAE">
      <w:r>
        <w:rPr>
          <w:rFonts w:hint="eastAsia"/>
        </w:rPr>
        <w:t>（1）人体基本成分数据录入功能</w:t>
      </w:r>
    </w:p>
    <w:p w14:paraId="6B2A9A1A" w14:textId="77777777" w:rsidR="007A5FAE" w:rsidRDefault="007A5FAE" w:rsidP="007A5FAE">
      <w:r w:rsidRPr="00433A4A">
        <w:rPr>
          <w:rFonts w:hint="eastAsia"/>
          <w:highlight w:val="yellow"/>
          <w:rPrChange w:id="1" w:author="Jenrimark Black" w:date="2025-06-19T11:05:00Z" w16du:dateUtc="2025-06-19T03:05:00Z">
            <w:rPr>
              <w:rFonts w:hint="eastAsia"/>
            </w:rPr>
          </w:rPrChange>
        </w:rPr>
        <w:t>（</w:t>
      </w:r>
      <w:r w:rsidRPr="00433A4A">
        <w:rPr>
          <w:highlight w:val="yellow"/>
          <w:rPrChange w:id="2" w:author="Jenrimark Black" w:date="2025-06-19T11:05:00Z" w16du:dateUtc="2025-06-19T03:05:00Z">
            <w:rPr/>
          </w:rPrChange>
        </w:rPr>
        <w:t>2）人体基本成分数据可视化</w:t>
      </w:r>
    </w:p>
    <w:p w14:paraId="5C66D480" w14:textId="77777777" w:rsidR="007A5FAE" w:rsidRDefault="007A5FAE" w:rsidP="007A5FAE">
      <w:r>
        <w:rPr>
          <w:rFonts w:hint="eastAsia"/>
        </w:rPr>
        <w:t>（3）人体基本成分数据分析可视化：与同龄人对比偏低还是标准还是偏高，需要各项数据等级的范围。</w:t>
      </w:r>
    </w:p>
    <w:p w14:paraId="6FF3127B" w14:textId="77777777" w:rsidR="007A5FAE" w:rsidRDefault="007A5FAE" w:rsidP="007A5FAE">
      <w:r>
        <w:rPr>
          <w:rFonts w:hint="eastAsia"/>
        </w:rPr>
        <w:t>（4）</w:t>
      </w:r>
      <w:r w:rsidRPr="00433A4A">
        <w:rPr>
          <w:rFonts w:hint="eastAsia"/>
          <w:highlight w:val="yellow"/>
          <w:rPrChange w:id="3" w:author="Jenrimark Black" w:date="2025-06-19T11:07:00Z" w16du:dateUtc="2025-06-19T03:07:00Z">
            <w:rPr>
              <w:rFonts w:hint="eastAsia"/>
            </w:rPr>
          </w:rPrChange>
        </w:rPr>
        <w:t>健康数据对比功能（可以选择两个时段的数据对比差异，并给出分析结果）</w:t>
      </w:r>
    </w:p>
    <w:p w14:paraId="33C456D2" w14:textId="0CC93962" w:rsidR="007A5FAE" w:rsidRDefault="007A5FAE" w:rsidP="007A5FAE">
      <w:r>
        <w:rPr>
          <w:rFonts w:hint="eastAsia"/>
        </w:rPr>
        <w:t>（5）个人体检报告的导入和查看功能</w:t>
      </w:r>
    </w:p>
    <w:p w14:paraId="75A515D1" w14:textId="1BE4776B" w:rsidR="0014482A" w:rsidRDefault="0014482A" w:rsidP="007A5FAE">
      <w:r>
        <w:rPr>
          <w:rFonts w:hint="eastAsia"/>
        </w:rPr>
        <w:t>（6）</w:t>
      </w:r>
      <w:r w:rsidRPr="00433A4A">
        <w:rPr>
          <w:rFonts w:hint="eastAsia"/>
          <w:highlight w:val="yellow"/>
          <w:rPrChange w:id="4" w:author="Jenrimark Black" w:date="2025-06-19T11:08:00Z" w16du:dateUtc="2025-06-19T03:08:00Z">
            <w:rPr>
              <w:rFonts w:hint="eastAsia"/>
            </w:rPr>
          </w:rPrChange>
        </w:rPr>
        <w:t>一个用户可以为多个家庭成员建立账户和管理查看他们的数据</w:t>
      </w:r>
    </w:p>
    <w:p w14:paraId="5B18ECAC" w14:textId="77777777" w:rsidR="007A5FAE" w:rsidRDefault="007A5FAE" w:rsidP="007A5FAE"/>
    <w:p w14:paraId="2951B3E1" w14:textId="611C67F6" w:rsidR="007A5FAE" w:rsidRDefault="0014482A" w:rsidP="007A5FAE">
      <w:r w:rsidRPr="00433A4A">
        <w:rPr>
          <w:rFonts w:hint="eastAsia"/>
          <w:highlight w:val="yellow"/>
          <w:rPrChange w:id="5" w:author="Jenrimark Black" w:date="2025-06-19T11:08:00Z" w16du:dateUtc="2025-06-19T03:08:00Z">
            <w:rPr>
              <w:rFonts w:hint="eastAsia"/>
            </w:rPr>
          </w:rPrChange>
        </w:rPr>
        <w:t>说明</w:t>
      </w:r>
      <w:r>
        <w:rPr>
          <w:rFonts w:hint="eastAsia"/>
        </w:rPr>
        <w:t>：</w:t>
      </w:r>
      <w:r w:rsidR="007A5FAE">
        <w:rPr>
          <w:rFonts w:hint="eastAsia"/>
        </w:rPr>
        <w:t>人体成分数据包括：体重、身高、身体总水分、蛋白质、脂肪、肌肉、基础代谢率、内脏脂肪等级（需手动录入）</w:t>
      </w:r>
      <w:r>
        <w:rPr>
          <w:rFonts w:hint="eastAsia"/>
        </w:rPr>
        <w:t>；</w:t>
      </w:r>
      <w:r w:rsidR="007A5FAE">
        <w:rPr>
          <w:rFonts w:hint="eastAsia"/>
        </w:rPr>
        <w:t>Derived data：体脂率、BMI</w:t>
      </w:r>
      <w:r>
        <w:rPr>
          <w:rFonts w:hint="eastAsia"/>
        </w:rPr>
        <w:t>；</w:t>
      </w:r>
      <w:r w:rsidR="007A5FAE">
        <w:rPr>
          <w:rFonts w:hint="eastAsia"/>
        </w:rPr>
        <w:t>身体分数：自动计算</w:t>
      </w:r>
      <w:ins w:id="6" w:author="Jenrimark Black" w:date="2025-06-19T22:27:00Z" w16du:dateUtc="2025-06-19T14:27:00Z">
        <w:r w:rsidR="00182D2A">
          <w:rPr>
            <w:rFonts w:hint="eastAsia"/>
          </w:rPr>
          <w:t xml:space="preserve"> </w:t>
        </w:r>
      </w:ins>
    </w:p>
    <w:p w14:paraId="2F346D3D" w14:textId="77777777" w:rsidR="007A5FAE" w:rsidRPr="00FA447E" w:rsidRDefault="007A5FAE" w:rsidP="007A5FAE"/>
    <w:p w14:paraId="04372CF2" w14:textId="76D5D379" w:rsidR="007A5FAE" w:rsidRDefault="007A5FAE" w:rsidP="007A5FAE">
      <w:r>
        <w:rPr>
          <w:rFonts w:hint="eastAsia"/>
        </w:rPr>
        <w:t>2、营养数据管理与查询</w:t>
      </w:r>
    </w:p>
    <w:p w14:paraId="58897BCA" w14:textId="78A81ACF" w:rsidR="0014482A" w:rsidRDefault="0014482A" w:rsidP="007A5FAE">
      <w:r>
        <w:rPr>
          <w:rFonts w:hint="eastAsia"/>
        </w:rPr>
        <w:t>（1）营养数据的录入和管理</w:t>
      </w:r>
    </w:p>
    <w:p w14:paraId="1EBAD3D8" w14:textId="55F93BB5" w:rsidR="0014482A" w:rsidRDefault="0014482A" w:rsidP="007A5FAE">
      <w:r>
        <w:rPr>
          <w:rFonts w:hint="eastAsia"/>
        </w:rPr>
        <w:t>（2）营养数据的查询</w:t>
      </w:r>
    </w:p>
    <w:p w14:paraId="5A9E232B" w14:textId="63A315DF" w:rsidR="0014482A" w:rsidRPr="00433A4A" w:rsidRDefault="0014482A" w:rsidP="0014482A">
      <w:pPr>
        <w:ind w:leftChars="200" w:left="420"/>
        <w:rPr>
          <w:u w:val="single"/>
          <w:rPrChange w:id="7" w:author="Jenrimark Black" w:date="2025-06-19T11:10:00Z" w16du:dateUtc="2025-06-19T03:10:00Z">
            <w:rPr/>
          </w:rPrChange>
        </w:rPr>
      </w:pPr>
      <w:r w:rsidRPr="00433A4A">
        <w:rPr>
          <w:highlight w:val="yellow"/>
          <w:u w:val="single"/>
          <w:rPrChange w:id="8" w:author="Jenrimark Black" w:date="2025-06-19T11:10:00Z" w16du:dateUtc="2025-06-19T03:10:00Z">
            <w:rPr/>
          </w:rPrChange>
        </w:rPr>
        <w:t>1）每日营养素供给量查询（根据年龄、性别、身高、体重查询）？【数据来源：中国居民膳食指南】</w:t>
      </w:r>
    </w:p>
    <w:p w14:paraId="53C3EE72" w14:textId="0E621F64" w:rsidR="007A5FAE" w:rsidRDefault="0014482A" w:rsidP="003E2BA2">
      <w:pPr>
        <w:ind w:leftChars="200" w:left="420"/>
      </w:pPr>
      <w:r>
        <w:rPr>
          <w:rFonts w:hint="eastAsia"/>
        </w:rPr>
        <w:t>2</w:t>
      </w:r>
      <w:r w:rsidR="007A5FAE">
        <w:rPr>
          <w:rFonts w:hint="eastAsia"/>
        </w:rPr>
        <w:t>）常见食物所包含的各类营养素有哪些？单位含量？（例如：一个肉包子（50g）的营养成分</w:t>
      </w:r>
      <w:r w:rsidR="007A5FAE" w:rsidRPr="00433A4A">
        <w:rPr>
          <w:rFonts w:hint="eastAsia"/>
          <w:highlight w:val="yellow"/>
          <w:rPrChange w:id="9" w:author="Jenrimark Black" w:date="2025-06-19T11:09:00Z" w16du:dateUtc="2025-06-19T03:09:00Z">
            <w:rPr>
              <w:rFonts w:hint="eastAsia"/>
            </w:rPr>
          </w:rPrChange>
        </w:rPr>
        <w:t>有哪些</w:t>
      </w:r>
      <w:r w:rsidR="007A5FAE">
        <w:rPr>
          <w:rFonts w:hint="eastAsia"/>
        </w:rPr>
        <w:t>？）【</w:t>
      </w:r>
      <w:r>
        <w:rPr>
          <w:rFonts w:hint="eastAsia"/>
        </w:rPr>
        <w:t>数据来源：</w:t>
      </w:r>
      <w:r w:rsidR="007A5FAE">
        <w:rPr>
          <w:rFonts w:hint="eastAsia"/>
        </w:rPr>
        <w:t>食物营养成表】</w:t>
      </w:r>
    </w:p>
    <w:p w14:paraId="1F942472" w14:textId="0253B64A" w:rsidR="00F62473" w:rsidRDefault="0014482A" w:rsidP="00F62473">
      <w:pPr>
        <w:ind w:leftChars="200" w:left="420"/>
      </w:pPr>
      <w:r>
        <w:rPr>
          <w:rFonts w:hint="eastAsia"/>
        </w:rPr>
        <w:t>3</w:t>
      </w:r>
      <w:r w:rsidR="007A5FAE">
        <w:rPr>
          <w:rFonts w:hint="eastAsia"/>
        </w:rPr>
        <w:t>）</w:t>
      </w:r>
      <w:r>
        <w:rPr>
          <w:rFonts w:hint="eastAsia"/>
        </w:rPr>
        <w:t>基本</w:t>
      </w:r>
      <w:r w:rsidR="007A5FAE">
        <w:rPr>
          <w:rFonts w:hint="eastAsia"/>
        </w:rPr>
        <w:t>营养素的</w:t>
      </w:r>
      <w:r w:rsidR="00F62473">
        <w:rPr>
          <w:rFonts w:hint="eastAsia"/>
        </w:rPr>
        <w:t>作用</w:t>
      </w:r>
      <w:r w:rsidR="007A5FAE">
        <w:rPr>
          <w:rFonts w:hint="eastAsia"/>
        </w:rPr>
        <w:t>查询？（例如：</w:t>
      </w:r>
      <w:r w:rsidR="007A5FAE" w:rsidRPr="003E2BA2">
        <w:rPr>
          <w:rFonts w:hint="eastAsia"/>
        </w:rPr>
        <w:t>维生素C（VC）</w:t>
      </w:r>
      <w:r w:rsidR="007A5FAE" w:rsidRPr="00DA373E">
        <w:t>是人体必需的营养素，具有</w:t>
      </w:r>
      <w:r w:rsidR="007A5FAE" w:rsidRPr="003E2BA2">
        <w:rPr>
          <w:rFonts w:hint="eastAsia"/>
        </w:rPr>
        <w:t>抗氧化、促进胶原蛋白合成、增强免疫力</w:t>
      </w:r>
      <w:r w:rsidR="007A5FAE" w:rsidRPr="00DA373E">
        <w:t>等核心作用，同时帮助</w:t>
      </w:r>
      <w:r w:rsidR="007A5FAE" w:rsidRPr="003E2BA2">
        <w:rPr>
          <w:rFonts w:hint="eastAsia"/>
        </w:rPr>
        <w:t>铁元素吸收、保护心血管和皮肤健康</w:t>
      </w:r>
      <w:r w:rsidR="007A5FAE" w:rsidRPr="00DA373E">
        <w:t>，需通过饮食或补充剂获取。</w:t>
      </w:r>
      <w:r w:rsidR="007A5FAE">
        <w:rPr>
          <w:rFonts w:hint="eastAsia"/>
        </w:rPr>
        <w:t>）</w:t>
      </w:r>
    </w:p>
    <w:p w14:paraId="5079B0F5" w14:textId="0F5499AC" w:rsidR="00F62473" w:rsidRDefault="00F62473" w:rsidP="003E2BA2">
      <w:pPr>
        <w:ind w:leftChars="200" w:left="420"/>
      </w:pPr>
      <w:r>
        <w:rPr>
          <w:rFonts w:hint="eastAsia"/>
        </w:rPr>
        <w:t>4）营养素的功能目标查询？（营养目标包括：皮肤、身材管理、精力/疲劳、睡眠、免疫力、胃肠道功能、脑力/注意力、情绪/压力、眼睛/视力、运动恢复、骨骼关节。</w:t>
      </w:r>
    </w:p>
    <w:p w14:paraId="4C4EA15C" w14:textId="6786949F" w:rsidR="00F62473" w:rsidRDefault="00F62473" w:rsidP="003E2BA2">
      <w:pPr>
        <w:ind w:leftChars="200" w:left="420"/>
      </w:pPr>
      <w:r>
        <w:rPr>
          <w:rFonts w:hint="eastAsia"/>
        </w:rPr>
        <w:t>）</w:t>
      </w:r>
    </w:p>
    <w:p w14:paraId="62D42D9B" w14:textId="155176FF" w:rsidR="007A5FAE" w:rsidRDefault="00F62473" w:rsidP="003E2BA2">
      <w:pPr>
        <w:ind w:leftChars="200" w:left="420"/>
      </w:pPr>
      <w:r>
        <w:rPr>
          <w:rFonts w:hint="eastAsia"/>
        </w:rPr>
        <w:t>5</w:t>
      </w:r>
      <w:r w:rsidR="007A5FAE">
        <w:rPr>
          <w:rFonts w:hint="eastAsia"/>
        </w:rPr>
        <w:t>）具有某类营养素的食物有哪些？（例如含有VB的食物有哪些？可以按照含量从高</w:t>
      </w:r>
      <w:r w:rsidR="007A5FAE">
        <w:rPr>
          <w:rFonts w:hint="eastAsia"/>
        </w:rPr>
        <w:lastRenderedPageBreak/>
        <w:t>到低</w:t>
      </w:r>
      <w:r w:rsidR="007A5FAE" w:rsidRPr="00433A4A">
        <w:rPr>
          <w:rFonts w:hint="eastAsia"/>
          <w:highlight w:val="yellow"/>
          <w:rPrChange w:id="10" w:author="Jenrimark Black" w:date="2025-06-19T11:10:00Z" w16du:dateUtc="2025-06-19T03:10:00Z">
            <w:rPr>
              <w:rFonts w:hint="eastAsia"/>
            </w:rPr>
          </w:rPrChange>
        </w:rPr>
        <w:t>排列</w:t>
      </w:r>
      <w:r w:rsidR="007A5FAE">
        <w:rPr>
          <w:rFonts w:hint="eastAsia"/>
        </w:rPr>
        <w:t>。）（例如：包含膳食纤维的食物有哪些？例如：包含益生菌的食物有哪些？）</w:t>
      </w:r>
    </w:p>
    <w:p w14:paraId="00E66F2D" w14:textId="26EC231B" w:rsidR="007A5FAE" w:rsidRDefault="0014482A" w:rsidP="003E2BA2">
      <w:pPr>
        <w:ind w:leftChars="200" w:left="420"/>
      </w:pPr>
      <w:r>
        <w:rPr>
          <w:rFonts w:hint="eastAsia"/>
        </w:rPr>
        <w:t>5</w:t>
      </w:r>
      <w:r w:rsidR="007A5FAE">
        <w:rPr>
          <w:rFonts w:hint="eastAsia"/>
        </w:rPr>
        <w:t>）可以降低血脂、降血压的食物/营养素有哪些？（例如：鱼油、卵磷脂）</w:t>
      </w:r>
    </w:p>
    <w:p w14:paraId="781C78C1" w14:textId="77777777" w:rsidR="007A5FAE" w:rsidRDefault="007A5FAE" w:rsidP="007A5FAE"/>
    <w:p w14:paraId="77518E51" w14:textId="77777777" w:rsidR="007A5FAE" w:rsidRDefault="007A5FAE" w:rsidP="007A5FAE">
      <w:r w:rsidRPr="00433A4A">
        <w:rPr>
          <w:highlight w:val="yellow"/>
          <w:rPrChange w:id="11" w:author="Jenrimark Black" w:date="2025-06-19T11:11:00Z" w16du:dateUtc="2025-06-19T03:11:00Z">
            <w:rPr/>
          </w:rPrChange>
        </w:rPr>
        <w:t>3、运动数据管理</w:t>
      </w:r>
    </w:p>
    <w:p w14:paraId="0ECDA7F3" w14:textId="642B1FF1" w:rsidR="007A5FAE" w:rsidRDefault="0014482A" w:rsidP="003E2BA2">
      <w:pPr>
        <w:ind w:firstLine="420"/>
      </w:pPr>
      <w:r>
        <w:rPr>
          <w:rFonts w:hint="eastAsia"/>
        </w:rPr>
        <w:t>（1）</w:t>
      </w:r>
      <w:r w:rsidR="007A5FAE">
        <w:rPr>
          <w:rFonts w:hint="eastAsia"/>
        </w:rPr>
        <w:t>步数、</w:t>
      </w:r>
      <w:r>
        <w:rPr>
          <w:rFonts w:hint="eastAsia"/>
        </w:rPr>
        <w:t>运动方式、时长、</w:t>
      </w:r>
      <w:r w:rsidR="007A5FAE">
        <w:rPr>
          <w:rFonts w:hint="eastAsia"/>
        </w:rPr>
        <w:t>消耗热量</w:t>
      </w:r>
    </w:p>
    <w:p w14:paraId="02B0C5C3" w14:textId="6998125E" w:rsidR="007A5FAE" w:rsidRDefault="0014482A" w:rsidP="003E2BA2">
      <w:pPr>
        <w:ind w:firstLine="420"/>
      </w:pPr>
      <w:r>
        <w:rPr>
          <w:rFonts w:hint="eastAsia"/>
        </w:rPr>
        <w:t>（2）</w:t>
      </w:r>
      <w:r w:rsidR="007A5FAE">
        <w:rPr>
          <w:rFonts w:hint="eastAsia"/>
        </w:rPr>
        <w:t>统计功能：周统计、月统计</w:t>
      </w:r>
    </w:p>
    <w:p w14:paraId="529F6AF5" w14:textId="77777777" w:rsidR="007A5FAE" w:rsidRPr="00FA447E" w:rsidRDefault="007A5FAE" w:rsidP="007A5FAE"/>
    <w:p w14:paraId="48D71DC9" w14:textId="0B64961F" w:rsidR="007A5FAE" w:rsidRDefault="007A5FAE" w:rsidP="007A5FAE">
      <w:r>
        <w:rPr>
          <w:rFonts w:hint="eastAsia"/>
        </w:rPr>
        <w:t>4、饮食日记管理</w:t>
      </w:r>
    </w:p>
    <w:p w14:paraId="7F9E7E42" w14:textId="7877E49F" w:rsidR="007A5FAE" w:rsidRDefault="0014482A" w:rsidP="007A5FAE">
      <w:r>
        <w:rPr>
          <w:rFonts w:hint="eastAsia"/>
        </w:rPr>
        <w:t>（1）</w:t>
      </w:r>
      <w:r w:rsidR="007A5FAE">
        <w:rPr>
          <w:rFonts w:hint="eastAsia"/>
        </w:rPr>
        <w:t>早餐、午餐、晚餐、加餐的食物录入（食物的图片需要展示）。</w:t>
      </w:r>
    </w:p>
    <w:p w14:paraId="2E2C1CC3" w14:textId="649519B9" w:rsidR="0014482A" w:rsidRDefault="0014482A" w:rsidP="007A5FAE">
      <w:r>
        <w:rPr>
          <w:rFonts w:hint="eastAsia"/>
        </w:rPr>
        <w:t>（2）每日饮食日记查看</w:t>
      </w:r>
    </w:p>
    <w:p w14:paraId="79B8F339" w14:textId="35933A25" w:rsidR="0014482A" w:rsidRPr="0014482A" w:rsidRDefault="0014482A" w:rsidP="007A5FAE">
      <w:r>
        <w:rPr>
          <w:rFonts w:hint="eastAsia"/>
        </w:rPr>
        <w:t>（3）可以发布自己的饮食运动日记，获得好友评论。</w:t>
      </w:r>
    </w:p>
    <w:p w14:paraId="181304CB" w14:textId="2E840C77" w:rsidR="00C37B36" w:rsidRDefault="0014482A" w:rsidP="00C37B36">
      <w:r>
        <w:rPr>
          <w:rFonts w:hint="eastAsia"/>
        </w:rPr>
        <w:t>（4）</w:t>
      </w:r>
      <w:r w:rsidR="00C37B36">
        <w:rPr>
          <w:rFonts w:hint="eastAsia"/>
        </w:rPr>
        <w:t>饮食能量缺失量算。（</w:t>
      </w:r>
      <w:r w:rsidR="00622B8D">
        <w:rPr>
          <w:rFonts w:hint="eastAsia"/>
        </w:rPr>
        <w:t>热量超标提醒，营养素不足提醒。</w:t>
      </w:r>
      <w:r w:rsidR="007A5FAE">
        <w:rPr>
          <w:rFonts w:hint="eastAsia"/>
        </w:rPr>
        <w:t>根据每日饮食日记和营养素日供给量表计算各类营养素供给是否充足？缺口在哪里？过量在哪里？</w:t>
      </w:r>
      <w:r w:rsidR="00C37B36">
        <w:rPr>
          <w:rFonts w:hint="eastAsia"/>
        </w:rPr>
        <w:t>每天喝水1500ml-2000ml水是不是喝够了？）</w:t>
      </w:r>
    </w:p>
    <w:p w14:paraId="3F4D4D30" w14:textId="4BDF7264" w:rsidR="00622B8D" w:rsidRDefault="00622B8D" w:rsidP="00C37B36">
      <w:r w:rsidRPr="00433A4A">
        <w:rPr>
          <w:rFonts w:hint="eastAsia"/>
          <w:highlight w:val="yellow"/>
          <w:rPrChange w:id="12" w:author="Jenrimark Black" w:date="2025-06-19T11:13:00Z" w16du:dateUtc="2025-06-19T03:13:00Z">
            <w:rPr>
              <w:rFonts w:hint="eastAsia"/>
            </w:rPr>
          </w:rPrChange>
        </w:rPr>
        <w:t>（</w:t>
      </w:r>
      <w:r w:rsidRPr="00433A4A">
        <w:rPr>
          <w:highlight w:val="yellow"/>
          <w:rPrChange w:id="13" w:author="Jenrimark Black" w:date="2025-06-19T11:13:00Z" w16du:dateUtc="2025-06-19T03:13:00Z">
            <w:rPr/>
          </w:rPrChange>
        </w:rPr>
        <w:t>5）综合根据饮食能量缺口和营养目标</w:t>
      </w:r>
      <w:r w:rsidR="00F62473" w:rsidRPr="00433A4A">
        <w:rPr>
          <w:rFonts w:hint="eastAsia"/>
          <w:highlight w:val="yellow"/>
          <w:rPrChange w:id="14" w:author="Jenrimark Black" w:date="2025-06-19T11:13:00Z" w16du:dateUtc="2025-06-19T03:13:00Z">
            <w:rPr>
              <w:rFonts w:hint="eastAsia"/>
            </w:rPr>
          </w:rPrChange>
        </w:rPr>
        <w:t>选择</w:t>
      </w:r>
      <w:r w:rsidRPr="00433A4A">
        <w:rPr>
          <w:rFonts w:hint="eastAsia"/>
          <w:highlight w:val="yellow"/>
          <w:rPrChange w:id="15" w:author="Jenrimark Black" w:date="2025-06-19T11:13:00Z" w16du:dateUtc="2025-06-19T03:13:00Z">
            <w:rPr>
              <w:rFonts w:hint="eastAsia"/>
            </w:rPr>
          </w:rPrChange>
        </w:rPr>
        <w:t>，生成个性化定制营养包</w:t>
      </w:r>
    </w:p>
    <w:p w14:paraId="7C659546" w14:textId="77777777" w:rsidR="00C37B36" w:rsidRDefault="00C37B36" w:rsidP="00C37B36"/>
    <w:p w14:paraId="190CD692" w14:textId="73DEB919" w:rsidR="00C37B36" w:rsidRPr="00433A4A" w:rsidRDefault="00C37B36" w:rsidP="00C37B36">
      <w:pPr>
        <w:rPr>
          <w:highlight w:val="yellow"/>
          <w:rPrChange w:id="16" w:author="Jenrimark Black" w:date="2025-06-19T11:13:00Z" w16du:dateUtc="2025-06-19T03:13:00Z">
            <w:rPr/>
          </w:rPrChange>
        </w:rPr>
      </w:pPr>
      <w:r w:rsidRPr="00433A4A">
        <w:rPr>
          <w:highlight w:val="yellow"/>
          <w:rPrChange w:id="17" w:author="Jenrimark Black" w:date="2025-06-19T11:13:00Z" w16du:dateUtc="2025-06-19T03:13:00Z">
            <w:rPr/>
          </w:rPrChange>
        </w:rPr>
        <w:t>5、每日健康面板</w:t>
      </w:r>
    </w:p>
    <w:p w14:paraId="6B3F72DC" w14:textId="17935B7B" w:rsidR="0014482A" w:rsidRDefault="00C37B36" w:rsidP="007A5FAE">
      <w:r w:rsidRPr="00433A4A">
        <w:rPr>
          <w:rFonts w:hint="eastAsia"/>
          <w:highlight w:val="yellow"/>
          <w:rPrChange w:id="18" w:author="Jenrimark Black" w:date="2025-06-19T11:13:00Z" w16du:dateUtc="2025-06-19T03:13:00Z">
            <w:rPr>
              <w:rFonts w:hint="eastAsia"/>
            </w:rPr>
          </w:rPrChange>
        </w:rPr>
        <w:t>展示</w:t>
      </w:r>
      <w:r w:rsidR="00622B8D" w:rsidRPr="00433A4A">
        <w:rPr>
          <w:rFonts w:hint="eastAsia"/>
          <w:highlight w:val="yellow"/>
          <w:rPrChange w:id="19" w:author="Jenrimark Black" w:date="2025-06-19T11:13:00Z" w16du:dateUtc="2025-06-19T03:13:00Z">
            <w:rPr>
              <w:rFonts w:hint="eastAsia"/>
            </w:rPr>
          </w:rPrChange>
        </w:rPr>
        <w:t>当日</w:t>
      </w:r>
      <w:r w:rsidRPr="00433A4A">
        <w:rPr>
          <w:rFonts w:hint="eastAsia"/>
          <w:highlight w:val="yellow"/>
          <w:rPrChange w:id="20" w:author="Jenrimark Black" w:date="2025-06-19T11:13:00Z" w16du:dateUtc="2025-06-19T03:13:00Z">
            <w:rPr>
              <w:rFonts w:hint="eastAsia"/>
            </w:rPr>
          </w:rPrChange>
        </w:rPr>
        <w:t>运动和饮食的所有关键信息。</w:t>
      </w:r>
    </w:p>
    <w:p w14:paraId="6AAD4630" w14:textId="77777777" w:rsidR="00C37B36" w:rsidRDefault="00C37B36" w:rsidP="007A5FAE"/>
    <w:p w14:paraId="6A838945" w14:textId="3F59E854" w:rsidR="007A5FAE" w:rsidRDefault="00F62473" w:rsidP="007A5FAE">
      <w:r>
        <w:rPr>
          <w:rFonts w:hint="eastAsia"/>
        </w:rPr>
        <w:t>6、</w:t>
      </w:r>
      <w:r w:rsidR="007A5FAE">
        <w:rPr>
          <w:rFonts w:hint="eastAsia"/>
        </w:rPr>
        <w:t>营养餐单推荐：早餐、午餐和晚餐的</w:t>
      </w:r>
      <w:r w:rsidR="00C3007B">
        <w:rPr>
          <w:rFonts w:hint="eastAsia"/>
        </w:rPr>
        <w:t>营养</w:t>
      </w:r>
      <w:r w:rsidR="007A5FAE">
        <w:rPr>
          <w:rFonts w:hint="eastAsia"/>
        </w:rPr>
        <w:t>餐单</w:t>
      </w:r>
      <w:r w:rsidR="00C3007B">
        <w:rPr>
          <w:rFonts w:hint="eastAsia"/>
        </w:rPr>
        <w:t>推荐</w:t>
      </w:r>
    </w:p>
    <w:p w14:paraId="0BEDBE0B" w14:textId="77777777" w:rsidR="00C14982" w:rsidRPr="00C14982" w:rsidRDefault="00C14982" w:rsidP="00972706">
      <w:pPr>
        <w:spacing w:beforeLines="50" w:before="156"/>
        <w:rPr>
          <w:b/>
          <w:bCs/>
          <w:sz w:val="24"/>
          <w:szCs w:val="28"/>
        </w:rPr>
      </w:pPr>
      <w:r w:rsidRPr="00C14982">
        <w:rPr>
          <w:rFonts w:hint="eastAsia"/>
          <w:b/>
          <w:bCs/>
          <w:sz w:val="24"/>
          <w:szCs w:val="28"/>
        </w:rPr>
        <w:t>约束：</w:t>
      </w:r>
    </w:p>
    <w:p w14:paraId="3AA05B0D" w14:textId="77777777" w:rsidR="00C14982" w:rsidRDefault="00C14982" w:rsidP="00972706">
      <w:pPr>
        <w:spacing w:beforeLines="50" w:before="156"/>
      </w:pPr>
      <w:r>
        <w:t>1、需要Java语言开发Web服务端。</w:t>
      </w:r>
    </w:p>
    <w:p w14:paraId="193C54AD" w14:textId="7AB99C1D" w:rsidR="00AA78B6" w:rsidRDefault="00C14982" w:rsidP="00972706">
      <w:pPr>
        <w:spacing w:beforeLines="50" w:before="156"/>
      </w:pPr>
      <w:r>
        <w:t>2、需用主流数据库来管理</w:t>
      </w:r>
      <w:r w:rsidR="00622B8D">
        <w:rPr>
          <w:rFonts w:hint="eastAsia"/>
        </w:rPr>
        <w:t>数据和</w:t>
      </w:r>
      <w:r>
        <w:t>信息。</w:t>
      </w:r>
    </w:p>
    <w:p w14:paraId="189A479C" w14:textId="71B9DF25" w:rsidR="00D85C77" w:rsidRDefault="00D85C77" w:rsidP="00972706">
      <w:pPr>
        <w:spacing w:beforeLines="50" w:before="156"/>
      </w:pPr>
    </w:p>
    <w:p w14:paraId="15DDCFDD" w14:textId="224E1ADF" w:rsidR="00D85C77" w:rsidRDefault="00D85C77" w:rsidP="00D85C77">
      <w:pPr>
        <w:pStyle w:val="1"/>
        <w:spacing w:beforeLines="50" w:before="156" w:after="0"/>
      </w:pPr>
      <w:r>
        <w:rPr>
          <w:rFonts w:hint="eastAsia"/>
        </w:rPr>
        <w:t>实习时间与地点：</w:t>
      </w:r>
    </w:p>
    <w:p w14:paraId="2142FF5A" w14:textId="73BEAC36" w:rsidR="0055171F" w:rsidRDefault="00D40656" w:rsidP="0055171F">
      <w:r>
        <w:rPr>
          <w:rFonts w:hint="eastAsia"/>
        </w:rPr>
        <w:t>5.30、6.6、6.10、6.13、6.17、6.20、6.24</w:t>
      </w:r>
      <w:r w:rsidR="006B2868">
        <w:rPr>
          <w:rFonts w:hint="eastAsia"/>
        </w:rPr>
        <w:t>上午</w:t>
      </w:r>
      <w:r w:rsidR="0055171F">
        <w:t xml:space="preserve">9:00 -12:00 </w:t>
      </w:r>
      <w:r w:rsidR="006B2868">
        <w:rPr>
          <w:rFonts w:hint="eastAsia"/>
        </w:rPr>
        <w:t>下午</w:t>
      </w:r>
      <w:r w:rsidR="0055171F">
        <w:t>14:00-17:00  计算机学院 11</w:t>
      </w:r>
      <w:r>
        <w:rPr>
          <w:rFonts w:hint="eastAsia"/>
        </w:rPr>
        <w:t>6</w:t>
      </w:r>
    </w:p>
    <w:p w14:paraId="02B2867B" w14:textId="77777777" w:rsidR="00D85C77" w:rsidRDefault="00D85C77" w:rsidP="00972706">
      <w:pPr>
        <w:spacing w:beforeLines="50" w:before="156"/>
      </w:pPr>
    </w:p>
    <w:sectPr w:rsidR="00D85C77" w:rsidSect="00B17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0B2E6" w14:textId="77777777" w:rsidR="001C033B" w:rsidRDefault="001C033B" w:rsidP="003E2BA2">
      <w:r>
        <w:separator/>
      </w:r>
    </w:p>
  </w:endnote>
  <w:endnote w:type="continuationSeparator" w:id="0">
    <w:p w14:paraId="2A74AC29" w14:textId="77777777" w:rsidR="001C033B" w:rsidRDefault="001C033B" w:rsidP="003E2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B2292" w14:textId="77777777" w:rsidR="001C033B" w:rsidRDefault="001C033B" w:rsidP="003E2BA2">
      <w:r>
        <w:separator/>
      </w:r>
    </w:p>
  </w:footnote>
  <w:footnote w:type="continuationSeparator" w:id="0">
    <w:p w14:paraId="1EE9068F" w14:textId="77777777" w:rsidR="001C033B" w:rsidRDefault="001C033B" w:rsidP="003E2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15CD6"/>
    <w:multiLevelType w:val="hybridMultilevel"/>
    <w:tmpl w:val="4A7C06FA"/>
    <w:lvl w:ilvl="0" w:tplc="B944178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68232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nrimark Black">
    <w15:presenceInfo w15:providerId="Windows Live" w15:userId="2eca21997f55c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trackRevisions/>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50"/>
    <w:rsid w:val="000D75BA"/>
    <w:rsid w:val="0014482A"/>
    <w:rsid w:val="00173A2F"/>
    <w:rsid w:val="00182D2A"/>
    <w:rsid w:val="001A2926"/>
    <w:rsid w:val="001C033B"/>
    <w:rsid w:val="001E50F6"/>
    <w:rsid w:val="00301EC3"/>
    <w:rsid w:val="003227C5"/>
    <w:rsid w:val="003E2BA2"/>
    <w:rsid w:val="003E79BD"/>
    <w:rsid w:val="00415BA5"/>
    <w:rsid w:val="00433A4A"/>
    <w:rsid w:val="004365AA"/>
    <w:rsid w:val="0048368F"/>
    <w:rsid w:val="004A356D"/>
    <w:rsid w:val="0055171F"/>
    <w:rsid w:val="00622B8D"/>
    <w:rsid w:val="006B2868"/>
    <w:rsid w:val="006F2A5B"/>
    <w:rsid w:val="006F444D"/>
    <w:rsid w:val="00777988"/>
    <w:rsid w:val="007A5FAE"/>
    <w:rsid w:val="00883C50"/>
    <w:rsid w:val="008C2D43"/>
    <w:rsid w:val="00972706"/>
    <w:rsid w:val="00A62F9A"/>
    <w:rsid w:val="00AA78B6"/>
    <w:rsid w:val="00B17CF7"/>
    <w:rsid w:val="00C14982"/>
    <w:rsid w:val="00C3007B"/>
    <w:rsid w:val="00C37B36"/>
    <w:rsid w:val="00C7390E"/>
    <w:rsid w:val="00CB51D4"/>
    <w:rsid w:val="00D40656"/>
    <w:rsid w:val="00D85C77"/>
    <w:rsid w:val="00DB0BA8"/>
    <w:rsid w:val="00DB4F96"/>
    <w:rsid w:val="00E36B63"/>
    <w:rsid w:val="00E75B80"/>
    <w:rsid w:val="00EA0ED5"/>
    <w:rsid w:val="00EF62B2"/>
    <w:rsid w:val="00F24E8F"/>
    <w:rsid w:val="00F624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DEA2A"/>
  <w15:chartTrackingRefBased/>
  <w15:docId w15:val="{CC695AB3-3EB4-46C6-98F9-648E8A9C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4982"/>
    <w:pPr>
      <w:keepNext/>
      <w:keepLines/>
      <w:spacing w:before="340" w:after="330" w:line="578" w:lineRule="auto"/>
      <w:outlineLvl w:val="0"/>
    </w:pPr>
    <w:rPr>
      <w:b/>
      <w:bCs/>
      <w:kern w:val="44"/>
      <w:sz w:val="44"/>
      <w:szCs w:val="44"/>
    </w:rPr>
  </w:style>
  <w:style w:type="paragraph" w:styleId="4">
    <w:name w:val="heading 4"/>
    <w:basedOn w:val="a"/>
    <w:next w:val="a"/>
    <w:link w:val="40"/>
    <w:qFormat/>
    <w:rsid w:val="003E79BD"/>
    <w:pPr>
      <w:keepNext/>
      <w:keepLines/>
      <w:spacing w:before="280" w:after="290" w:line="376" w:lineRule="auto"/>
      <w:outlineLvl w:val="3"/>
    </w:pPr>
    <w:rPr>
      <w:rFonts w:ascii="Arial" w:eastAsia="黑体" w:hAnsi="Arial" w:cs="Times New Roman"/>
      <w:b/>
      <w:bCs/>
      <w:sz w:val="28"/>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4982"/>
    <w:rPr>
      <w:b/>
      <w:bCs/>
      <w:kern w:val="44"/>
      <w:sz w:val="44"/>
      <w:szCs w:val="44"/>
    </w:rPr>
  </w:style>
  <w:style w:type="character" w:styleId="a3">
    <w:name w:val="Hyperlink"/>
    <w:basedOn w:val="a0"/>
    <w:uiPriority w:val="99"/>
    <w:unhideWhenUsed/>
    <w:rsid w:val="00E36B63"/>
    <w:rPr>
      <w:color w:val="0563C1" w:themeColor="hyperlink"/>
      <w:u w:val="single"/>
    </w:rPr>
  </w:style>
  <w:style w:type="character" w:styleId="a4">
    <w:name w:val="Unresolved Mention"/>
    <w:basedOn w:val="a0"/>
    <w:uiPriority w:val="99"/>
    <w:semiHidden/>
    <w:unhideWhenUsed/>
    <w:rsid w:val="00E36B63"/>
    <w:rPr>
      <w:color w:val="605E5C"/>
      <w:shd w:val="clear" w:color="auto" w:fill="E1DFDD"/>
    </w:rPr>
  </w:style>
  <w:style w:type="paragraph" w:styleId="a5">
    <w:name w:val="Revision"/>
    <w:hidden/>
    <w:uiPriority w:val="99"/>
    <w:semiHidden/>
    <w:rsid w:val="000D75BA"/>
    <w:pPr>
      <w:widowControl/>
      <w:jc w:val="left"/>
    </w:pPr>
  </w:style>
  <w:style w:type="character" w:customStyle="1" w:styleId="40">
    <w:name w:val="标题 4 字符"/>
    <w:basedOn w:val="a0"/>
    <w:link w:val="4"/>
    <w:rsid w:val="003E79BD"/>
    <w:rPr>
      <w:rFonts w:ascii="Arial" w:eastAsia="黑体" w:hAnsi="Arial" w:cs="Times New Roman"/>
      <w:b/>
      <w:bCs/>
      <w:sz w:val="28"/>
      <w:szCs w:val="28"/>
      <w14:ligatures w14:val="none"/>
    </w:rPr>
  </w:style>
  <w:style w:type="paragraph" w:styleId="a6">
    <w:name w:val="Normal (Web)"/>
    <w:basedOn w:val="a"/>
    <w:uiPriority w:val="99"/>
    <w:semiHidden/>
    <w:unhideWhenUsed/>
    <w:rsid w:val="003E79B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3E2BA2"/>
    <w:pPr>
      <w:tabs>
        <w:tab w:val="center" w:pos="4153"/>
        <w:tab w:val="right" w:pos="8306"/>
      </w:tabs>
      <w:snapToGrid w:val="0"/>
      <w:jc w:val="center"/>
    </w:pPr>
    <w:rPr>
      <w:sz w:val="18"/>
      <w:szCs w:val="18"/>
    </w:rPr>
  </w:style>
  <w:style w:type="character" w:customStyle="1" w:styleId="a8">
    <w:name w:val="页眉 字符"/>
    <w:basedOn w:val="a0"/>
    <w:link w:val="a7"/>
    <w:uiPriority w:val="99"/>
    <w:rsid w:val="003E2BA2"/>
    <w:rPr>
      <w:sz w:val="18"/>
      <w:szCs w:val="18"/>
    </w:rPr>
  </w:style>
  <w:style w:type="paragraph" w:styleId="a9">
    <w:name w:val="footer"/>
    <w:basedOn w:val="a"/>
    <w:link w:val="aa"/>
    <w:uiPriority w:val="99"/>
    <w:unhideWhenUsed/>
    <w:rsid w:val="003E2BA2"/>
    <w:pPr>
      <w:tabs>
        <w:tab w:val="center" w:pos="4153"/>
        <w:tab w:val="right" w:pos="8306"/>
      </w:tabs>
      <w:snapToGrid w:val="0"/>
      <w:jc w:val="left"/>
    </w:pPr>
    <w:rPr>
      <w:sz w:val="18"/>
      <w:szCs w:val="18"/>
    </w:rPr>
  </w:style>
  <w:style w:type="character" w:customStyle="1" w:styleId="aa">
    <w:name w:val="页脚 字符"/>
    <w:basedOn w:val="a0"/>
    <w:link w:val="a9"/>
    <w:uiPriority w:val="99"/>
    <w:rsid w:val="003E2B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573781">
      <w:bodyDiv w:val="1"/>
      <w:marLeft w:val="0"/>
      <w:marRight w:val="0"/>
      <w:marTop w:val="0"/>
      <w:marBottom w:val="0"/>
      <w:divBdr>
        <w:top w:val="none" w:sz="0" w:space="0" w:color="auto"/>
        <w:left w:val="none" w:sz="0" w:space="0" w:color="auto"/>
        <w:bottom w:val="none" w:sz="0" w:space="0" w:color="auto"/>
        <w:right w:val="none" w:sz="0" w:space="0" w:color="auto"/>
      </w:divBdr>
    </w:div>
    <w:div w:id="1785230346">
      <w:bodyDiv w:val="1"/>
      <w:marLeft w:val="0"/>
      <w:marRight w:val="0"/>
      <w:marTop w:val="0"/>
      <w:marBottom w:val="0"/>
      <w:divBdr>
        <w:top w:val="none" w:sz="0" w:space="0" w:color="auto"/>
        <w:left w:val="none" w:sz="0" w:space="0" w:color="auto"/>
        <w:bottom w:val="none" w:sz="0" w:space="0" w:color="auto"/>
        <w:right w:val="none" w:sz="0" w:space="0" w:color="auto"/>
      </w:divBdr>
    </w:div>
    <w:div w:id="2005012214">
      <w:bodyDiv w:val="1"/>
      <w:marLeft w:val="0"/>
      <w:marRight w:val="0"/>
      <w:marTop w:val="0"/>
      <w:marBottom w:val="0"/>
      <w:divBdr>
        <w:top w:val="none" w:sz="0" w:space="0" w:color="auto"/>
        <w:left w:val="none" w:sz="0" w:space="0" w:color="auto"/>
        <w:bottom w:val="none" w:sz="0" w:space="0" w:color="auto"/>
        <w:right w:val="none" w:sz="0" w:space="0" w:color="auto"/>
      </w:divBdr>
    </w:div>
    <w:div w:id="2125153375">
      <w:bodyDiv w:val="1"/>
      <w:marLeft w:val="0"/>
      <w:marRight w:val="0"/>
      <w:marTop w:val="0"/>
      <w:marBottom w:val="0"/>
      <w:divBdr>
        <w:top w:val="none" w:sz="0" w:space="0" w:color="auto"/>
        <w:left w:val="none" w:sz="0" w:space="0" w:color="auto"/>
        <w:bottom w:val="none" w:sz="0" w:space="0" w:color="auto"/>
        <w:right w:val="none" w:sz="0" w:space="0" w:color="auto"/>
      </w:divBdr>
      <w:divsChild>
        <w:div w:id="387535778">
          <w:marLeft w:val="0"/>
          <w:marRight w:val="0"/>
          <w:marTop w:val="0"/>
          <w:marBottom w:val="0"/>
          <w:divBdr>
            <w:top w:val="none" w:sz="0" w:space="0" w:color="auto"/>
            <w:left w:val="none" w:sz="0" w:space="0" w:color="auto"/>
            <w:bottom w:val="none" w:sz="0" w:space="0" w:color="auto"/>
            <w:right w:val="none" w:sz="0" w:space="0" w:color="auto"/>
          </w:divBdr>
          <w:divsChild>
            <w:div w:id="15454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2024-05-19</dc:creator>
  <cp:keywords/>
  <dc:description/>
  <cp:lastModifiedBy>Jenrimark Black</cp:lastModifiedBy>
  <cp:revision>5</cp:revision>
  <dcterms:created xsi:type="dcterms:W3CDTF">2025-05-26T04:19:00Z</dcterms:created>
  <dcterms:modified xsi:type="dcterms:W3CDTF">2025-06-19T15:26:00Z</dcterms:modified>
</cp:coreProperties>
</file>